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微信服务号系统设计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业务概述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游戏各形式的查询、过滤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用户注册、用户信息查询、充值、退款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账号操作：起租、退租、换租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服务中心：帮助、投诉、建议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ilvl w:val="2"/>
          <w:numId w:val="1"/>
        </w:numPr>
        <w:ind w:left="1260" w:leftChars="0" w:hanging="420" w:firstLineChars="0"/>
        <w:rPr>
          <w:ins w:id="10" w:author="fomja" w:date="2016-06-29T14:06:01Z"/>
          <w:rFonts w:hint="eastAsia"/>
          <w:lang w:val="en-US" w:eastAsia="zh-CN"/>
        </w:rPr>
      </w:pPr>
      <w:ins w:id="11" w:author="fomja" w:date="2016-06-29T14:04:42Z">
        <w:r>
          <w:rPr>
            <w:rFonts w:hint="eastAsia"/>
            <w:lang w:val="en-US" w:eastAsia="zh-CN"/>
          </w:rPr>
          <w:t>淘宝</w:t>
        </w:r>
      </w:ins>
      <w:ins w:id="12" w:author="fomja" w:date="2016-06-29T14:05:03Z">
        <w:r>
          <w:rPr>
            <w:rFonts w:hint="eastAsia"/>
            <w:lang w:val="en-US" w:eastAsia="zh-CN"/>
          </w:rPr>
          <w:t>用户名</w:t>
        </w:r>
      </w:ins>
      <w:ins w:id="13" w:author="fomja" w:date="2016-06-29T14:05:05Z">
        <w:r>
          <w:rPr>
            <w:rFonts w:hint="eastAsia"/>
            <w:lang w:val="en-US" w:eastAsia="zh-CN"/>
          </w:rPr>
          <w:t>+</w:t>
        </w:r>
      </w:ins>
      <w:ins w:id="14" w:author="fomja" w:date="2016-06-29T14:05:10Z">
        <w:r>
          <w:rPr>
            <w:rFonts w:hint="eastAsia"/>
            <w:lang w:val="en-US" w:eastAsia="zh-CN"/>
          </w:rPr>
          <w:t>手机</w:t>
        </w:r>
      </w:ins>
      <w:ins w:id="15" w:author="fomja" w:date="2016-06-29T14:05:11Z">
        <w:r>
          <w:rPr>
            <w:rFonts w:hint="eastAsia"/>
            <w:lang w:val="en-US" w:eastAsia="zh-CN"/>
          </w:rPr>
          <w:t>或</w:t>
        </w:r>
      </w:ins>
      <w:ins w:id="16" w:author="fomja" w:date="2016-06-29T14:05:12Z">
        <w:r>
          <w:rPr>
            <w:rFonts w:hint="eastAsia"/>
            <w:lang w:val="en-US" w:eastAsia="zh-CN"/>
          </w:rPr>
          <w:t>支付宝</w:t>
        </w:r>
      </w:ins>
      <w:ins w:id="17" w:author="fomja" w:date="2016-06-29T14:05:13Z">
        <w:r>
          <w:rPr>
            <w:rFonts w:hint="eastAsia"/>
            <w:lang w:val="en-US" w:eastAsia="zh-CN"/>
          </w:rPr>
          <w:t>账号</w:t>
        </w:r>
      </w:ins>
      <w:del w:id="18" w:author="fomja" w:date="2016-06-29T14:04:32Z">
        <w:r>
          <w:rPr>
            <w:rFonts w:hint="eastAsia"/>
            <w:lang w:val="en-US" w:eastAsia="zh-CN"/>
          </w:rPr>
          <w:delText>手</w:delText>
        </w:r>
      </w:del>
      <w:del w:id="19" w:author="fomja" w:date="2016-06-29T14:04:31Z">
        <w:r>
          <w:rPr>
            <w:rFonts w:hint="eastAsia"/>
            <w:lang w:val="en-US" w:eastAsia="zh-CN"/>
          </w:rPr>
          <w:delText>机验</w:delText>
        </w:r>
      </w:del>
      <w:del w:id="20" w:author="fomja" w:date="2016-06-29T14:04:30Z">
        <w:r>
          <w:rPr>
            <w:rFonts w:hint="eastAsia"/>
            <w:lang w:val="en-US" w:eastAsia="zh-CN"/>
          </w:rPr>
          <w:delText>证</w:delText>
        </w:r>
      </w:del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ins w:id="21" w:author="fomja" w:date="2016-06-29T14:06:13Z">
        <w:r>
          <w:rPr>
            <w:rFonts w:hint="eastAsia"/>
            <w:lang w:val="en-US" w:eastAsia="zh-CN"/>
          </w:rPr>
          <w:t>特殊</w:t>
        </w:r>
      </w:ins>
      <w:ins w:id="22" w:author="fomja" w:date="2016-06-29T14:06:14Z">
        <w:r>
          <w:rPr>
            <w:rFonts w:hint="eastAsia"/>
            <w:lang w:val="en-US" w:eastAsia="zh-CN"/>
          </w:rPr>
          <w:t>无法</w:t>
        </w:r>
      </w:ins>
      <w:ins w:id="23" w:author="fomja" w:date="2016-06-29T14:06:15Z">
        <w:r>
          <w:rPr>
            <w:rFonts w:hint="eastAsia"/>
            <w:lang w:val="en-US" w:eastAsia="zh-CN"/>
          </w:rPr>
          <w:t>绑定</w:t>
        </w:r>
      </w:ins>
      <w:ins w:id="24" w:author="fomja" w:date="2016-06-29T14:06:23Z">
        <w:r>
          <w:rPr>
            <w:rFonts w:hint="eastAsia"/>
            <w:lang w:val="en-US" w:eastAsia="zh-CN"/>
          </w:rPr>
          <w:t>的</w:t>
        </w:r>
      </w:ins>
      <w:ins w:id="25" w:author="fomja" w:date="2016-06-29T14:06:24Z">
        <w:r>
          <w:rPr>
            <w:rFonts w:hint="eastAsia"/>
            <w:lang w:val="en-US" w:eastAsia="zh-CN"/>
          </w:rPr>
          <w:t>，</w:t>
        </w:r>
      </w:ins>
      <w:ins w:id="26" w:author="fomja" w:date="2016-06-29T14:06:06Z">
        <w:r>
          <w:rPr>
            <w:rFonts w:hint="eastAsia"/>
            <w:lang w:val="en-US" w:eastAsia="zh-CN"/>
          </w:rPr>
          <w:t>增加</w:t>
        </w:r>
      </w:ins>
      <w:ins w:id="27" w:author="fomja" w:date="2016-06-29T14:06:08Z">
        <w:r>
          <w:rPr>
            <w:rFonts w:hint="eastAsia"/>
            <w:lang w:val="en-US" w:eastAsia="zh-CN"/>
          </w:rPr>
          <w:t>文字描述</w:t>
        </w:r>
      </w:ins>
      <w:ins w:id="28" w:author="fomja" w:date="2016-06-29T14:06:09Z">
        <w:r>
          <w:rPr>
            <w:rFonts w:hint="eastAsia"/>
            <w:lang w:val="en-US" w:eastAsia="zh-CN"/>
          </w:rPr>
          <w:t>，</w:t>
        </w:r>
      </w:ins>
      <w:ins w:id="29" w:author="fomja" w:date="2016-06-29T14:07:41Z">
        <w:r>
          <w:rPr>
            <w:rFonts w:hint="eastAsia"/>
            <w:lang w:val="en-US" w:eastAsia="zh-CN"/>
          </w:rPr>
          <w:t>引导</w:t>
        </w:r>
      </w:ins>
      <w:ins w:id="30" w:author="fomja" w:date="2016-06-29T14:07:42Z">
        <w:r>
          <w:rPr>
            <w:rFonts w:hint="eastAsia"/>
            <w:lang w:val="en-US" w:eastAsia="zh-CN"/>
          </w:rPr>
          <w:t>其</w:t>
        </w:r>
      </w:ins>
      <w:ins w:id="31" w:author="fomja" w:date="2016-06-29T14:06:27Z">
        <w:r>
          <w:rPr>
            <w:rFonts w:hint="eastAsia"/>
            <w:lang w:val="en-US" w:eastAsia="zh-CN"/>
          </w:rPr>
          <w:t>人工</w:t>
        </w:r>
      </w:ins>
      <w:ins w:id="32" w:author="fomja" w:date="2016-06-29T14:06:28Z">
        <w:r>
          <w:rPr>
            <w:rFonts w:hint="eastAsia"/>
            <w:lang w:val="en-US" w:eastAsia="zh-CN"/>
          </w:rPr>
          <w:t>处理</w:t>
        </w:r>
      </w:ins>
      <w:ins w:id="33" w:author="fomja" w:date="2016-06-29T14:06:29Z">
        <w:r>
          <w:rPr>
            <w:rFonts w:hint="eastAsia"/>
            <w:lang w:val="en-US" w:eastAsia="zh-CN"/>
          </w:rPr>
          <w:t>绑定</w:t>
        </w:r>
      </w:ins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系统菜单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游戏仓库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按类别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按名称（首字母）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按热度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Top20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Top20-Top40</w:t>
      </w:r>
      <w:bookmarkStart w:id="2" w:name="_GoBack"/>
      <w:bookmarkEnd w:id="2"/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Top40-Top60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按发布时间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近一个月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近三个月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近半年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近一年</w:t>
      </w:r>
      <w:commentRangeEnd w:id="0"/>
      <w:r>
        <w:commentReference w:id="0"/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点击打开/关闭搜索功能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操作中心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我的账户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我的游戏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消费记录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服务中心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使用帮助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起租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退租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换租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投诉</w:t>
      </w:r>
      <w:bookmarkEnd w:id="0"/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点击打开/关闭投诉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建议</w:t>
      </w:r>
      <w:bookmarkEnd w:id="1"/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点击打开/关闭建议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提醒提示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</w:t>
      </w:r>
      <w:del w:id="34" w:author="fomja" w:date="2016-06-29T14:11:10Z">
        <w:r>
          <w:rPr>
            <w:rFonts w:hint="eastAsia"/>
            <w:lang w:val="en-US" w:eastAsia="zh-CN"/>
          </w:rPr>
          <w:delText>24小时</w:delText>
        </w:r>
      </w:del>
      <w:ins w:id="35" w:author="fomja" w:date="2016-06-29T14:11:16Z">
        <w:r>
          <w:rPr>
            <w:rFonts w:hint="eastAsia"/>
            <w:lang w:val="en-US" w:eastAsia="zh-CN"/>
          </w:rPr>
          <w:t>7</w:t>
        </w:r>
      </w:ins>
      <w:ins w:id="36" w:author="fomja" w:date="2016-06-29T14:11:11Z">
        <w:r>
          <w:rPr>
            <w:rFonts w:hint="eastAsia"/>
            <w:lang w:val="en-US" w:eastAsia="zh-CN"/>
          </w:rPr>
          <w:t>天</w:t>
        </w:r>
      </w:ins>
      <w:r>
        <w:rPr>
          <w:rFonts w:hint="eastAsia"/>
          <w:lang w:val="en-US" w:eastAsia="zh-CN"/>
        </w:rPr>
        <w:t>提醒一次消费情况，附带推广信息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起租/退租/换租/退款</w:t>
      </w:r>
      <w:ins w:id="37" w:author="fomja" w:date="2016-06-29T14:11:30Z">
        <w:r>
          <w:rPr>
            <w:rFonts w:hint="eastAsia"/>
            <w:lang w:val="en-US" w:eastAsia="zh-CN"/>
          </w:rPr>
          <w:t>/</w:t>
        </w:r>
      </w:ins>
      <w:ins w:id="38" w:author="fomja" w:date="2016-06-29T14:11:32Z">
        <w:r>
          <w:rPr>
            <w:rFonts w:hint="eastAsia"/>
            <w:lang w:val="en-US" w:eastAsia="zh-CN"/>
          </w:rPr>
          <w:t>充值</w:t>
        </w:r>
      </w:ins>
      <w:ins w:id="39" w:author="fomja" w:date="2016-06-29T14:11:33Z">
        <w:r>
          <w:rPr>
            <w:rFonts w:hint="eastAsia"/>
            <w:lang w:val="en-US" w:eastAsia="zh-CN"/>
          </w:rPr>
          <w:t>/</w:t>
        </w:r>
      </w:ins>
      <w:ins w:id="40" w:author="fomja" w:date="2016-06-29T14:11:35Z">
        <w:r>
          <w:rPr>
            <w:rFonts w:hint="eastAsia"/>
            <w:lang w:val="en-US" w:eastAsia="zh-CN"/>
          </w:rPr>
          <w:t>充券</w:t>
        </w:r>
      </w:ins>
      <w:r>
        <w:rPr>
          <w:rFonts w:hint="eastAsia"/>
          <w:lang w:val="en-US" w:eastAsia="zh-CN"/>
        </w:rPr>
        <w:t>提醒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每周一次群发推广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推广编辑入口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DFX能力补充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用户行为统计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omja" w:date="2016-06-30T16:31:10Z" w:initials="f">
    <w:p>
      <w:pPr>
        <w:pStyle w:val="2"/>
        <w:rPr>
          <w:rFonts w:hint="eastAsia" w:eastAsiaTheme="minorEastAsia"/>
          <w:lang w:val="en-US" w:eastAsia="zh-CN"/>
        </w:rPr>
      </w:pPr>
      <w:ins w:id="0" w:author="fomja" w:date="2016-06-30T16:31:13Z">
        <w:r>
          <w:rPr>
            <w:rFonts w:hint="eastAsia"/>
            <w:lang w:val="en-US" w:eastAsia="zh-CN"/>
          </w:rPr>
          <w:t>按照</w:t>
        </w:r>
      </w:ins>
      <w:ins w:id="1" w:author="fomja" w:date="2016-06-30T16:31:14Z">
        <w:r>
          <w:rPr>
            <w:rFonts w:hint="eastAsia"/>
            <w:lang w:val="en-US" w:eastAsia="zh-CN"/>
          </w:rPr>
          <w:t>淘宝</w:t>
        </w:r>
      </w:ins>
      <w:ins w:id="2" w:author="fomja" w:date="2016-06-30T16:31:16Z">
        <w:r>
          <w:rPr>
            <w:rFonts w:hint="eastAsia"/>
            <w:lang w:val="en-US" w:eastAsia="zh-CN"/>
          </w:rPr>
          <w:t>菜单</w:t>
        </w:r>
      </w:ins>
      <w:ins w:id="3" w:author="fomja" w:date="2016-06-30T16:32:34Z">
        <w:r>
          <w:rPr>
            <w:rFonts w:hint="eastAsia"/>
            <w:lang w:val="en-US" w:eastAsia="zh-CN"/>
          </w:rPr>
          <w:t>同步</w:t>
        </w:r>
      </w:ins>
      <w:ins w:id="4" w:author="fomja" w:date="2016-06-30T16:32:35Z">
        <w:r>
          <w:rPr>
            <w:rFonts w:hint="eastAsia"/>
            <w:lang w:val="en-US" w:eastAsia="zh-CN"/>
          </w:rPr>
          <w:t>设计</w:t>
        </w:r>
      </w:ins>
      <w:ins w:id="5" w:author="fomja" w:date="2016-06-30T16:32:37Z">
        <w:r>
          <w:rPr>
            <w:rFonts w:hint="eastAsia"/>
            <w:lang w:val="en-US" w:eastAsia="zh-CN"/>
          </w:rPr>
          <w:t>，</w:t>
        </w:r>
      </w:ins>
      <w:ins w:id="6" w:author="fomja" w:date="2016-06-30T16:32:38Z">
        <w:r>
          <w:rPr>
            <w:rFonts w:hint="eastAsia"/>
            <w:lang w:val="en-US" w:eastAsia="zh-CN"/>
          </w:rPr>
          <w:t>游戏</w:t>
        </w:r>
      </w:ins>
      <w:ins w:id="7" w:author="fomja" w:date="2016-06-30T16:32:42Z">
        <w:r>
          <w:rPr>
            <w:rFonts w:hint="eastAsia"/>
            <w:lang w:val="en-US" w:eastAsia="zh-CN"/>
          </w:rPr>
          <w:t>属性中</w:t>
        </w:r>
      </w:ins>
      <w:ins w:id="8" w:author="fomja" w:date="2016-06-30T16:32:43Z">
        <w:r>
          <w:rPr>
            <w:rFonts w:hint="eastAsia"/>
            <w:lang w:val="en-US" w:eastAsia="zh-CN"/>
          </w:rPr>
          <w:t>加</w:t>
        </w:r>
      </w:ins>
      <w:ins w:id="9" w:author="fomja" w:date="2016-06-30T16:32:45Z">
        <w:r>
          <w:rPr>
            <w:rFonts w:hint="eastAsia"/>
            <w:lang w:val="en-US" w:eastAsia="zh-CN"/>
          </w:rPr>
          <w:t>tag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352C6"/>
    <w:multiLevelType w:val="multilevel"/>
    <w:tmpl w:val="577352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6E18"/>
    <w:rsid w:val="30497F5F"/>
    <w:rsid w:val="47EC3FB9"/>
    <w:rsid w:val="52415BE7"/>
    <w:rsid w:val="57D00F44"/>
    <w:rsid w:val="5DBA42A0"/>
    <w:rsid w:val="6C2B07FC"/>
    <w:rsid w:val="6EBB25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fomja</dc:creator>
  <cp:lastModifiedBy>fomja</cp:lastModifiedBy>
  <dcterms:modified xsi:type="dcterms:W3CDTF">2016-06-30T08:32:49Z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